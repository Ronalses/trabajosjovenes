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Rounded" w:cs="Arial Rounded" w:eastAsia="Arial Rounded" w:hAnsi="Arial Rounded"/>
          <w:b w:val="1"/>
          <w:sz w:val="40"/>
          <w:szCs w:val="4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44"/>
          <w:szCs w:val="44"/>
          <w:rtl w:val="0"/>
        </w:rPr>
        <w:t xml:space="preserve">                      </w:t>
      </w:r>
      <w:r w:rsidDel="00000000" w:rsidR="00000000" w:rsidRPr="00000000">
        <w:rPr>
          <w:rFonts w:ascii="Arial Rounded" w:cs="Arial Rounded" w:eastAsia="Arial Rounded" w:hAnsi="Arial Rounded"/>
          <w:b w:val="1"/>
          <w:sz w:val="40"/>
          <w:szCs w:val="40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        -  ANTECEDENTES PERSONALES</w:t>
      </w:r>
    </w:p>
    <w:p w:rsidR="00000000" w:rsidDel="00000000" w:rsidP="00000000" w:rsidRDefault="00000000" w:rsidRPr="00000000" w14:paraId="00000003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Nombre: Bárbara Scarlett Pinto Montecino</w:t>
      </w:r>
    </w:p>
    <w:p w:rsidR="00000000" w:rsidDel="00000000" w:rsidP="00000000" w:rsidRDefault="00000000" w:rsidRPr="00000000" w14:paraId="00000004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Rut: 17.484.543-3</w:t>
      </w:r>
    </w:p>
    <w:p w:rsidR="00000000" w:rsidDel="00000000" w:rsidP="00000000" w:rsidRDefault="00000000" w:rsidRPr="00000000" w14:paraId="00000005">
      <w:pPr>
        <w:rPr>
          <w:rFonts w:ascii="Arial Rounded" w:cs="Arial Rounded" w:eastAsia="Arial Rounded" w:hAnsi="Arial Rounded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Fecha De Nacimiento: 27 De Mayo 1990</w:t>
      </w:r>
    </w:p>
    <w:p w:rsidR="00000000" w:rsidDel="00000000" w:rsidP="00000000" w:rsidRDefault="00000000" w:rsidRPr="00000000" w14:paraId="00000006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Dirección: Arauco #492</w:t>
      </w:r>
    </w:p>
    <w:p w:rsidR="00000000" w:rsidDel="00000000" w:rsidP="00000000" w:rsidRDefault="00000000" w:rsidRPr="00000000" w14:paraId="00000007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Nacionalidad: Chilena</w:t>
      </w:r>
    </w:p>
    <w:p w:rsidR="00000000" w:rsidDel="00000000" w:rsidP="00000000" w:rsidRDefault="00000000" w:rsidRPr="00000000" w14:paraId="00000008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Estado Civil: Soltera</w:t>
      </w:r>
    </w:p>
    <w:p w:rsidR="00000000" w:rsidDel="00000000" w:rsidP="00000000" w:rsidRDefault="00000000" w:rsidRPr="00000000" w14:paraId="00000009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Teléfono Contacto: 978511891</w:t>
      </w:r>
      <w:ins w:author="Yo" w:id="0" w:date="2021-03-30T12:45:36Z">
        <w:r w:rsidDel="00000000" w:rsidR="00000000" w:rsidRPr="00000000">
          <w:rPr>
            <w:rFonts w:ascii="Arial Rounded" w:cs="Arial Rounded" w:eastAsia="Arial Rounded" w:hAnsi="Arial Rounded"/>
            <w:b w:val="1"/>
            <w:rtl w:val="0"/>
          </w:rPr>
          <w:t xml:space="preserve">- whatsap +56988046401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Email: barbararaffaella05@gmail.com</w:t>
      </w:r>
    </w:p>
    <w:p w:rsidR="00000000" w:rsidDel="00000000" w:rsidP="00000000" w:rsidRDefault="00000000" w:rsidRPr="00000000" w14:paraId="0000000B">
      <w:pPr>
        <w:rPr>
          <w:rFonts w:ascii="Arial Rounded" w:cs="Arial Rounded" w:eastAsia="Arial Rounded" w:hAnsi="Arial Rounde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ANTECEDENTES ACADEMICOS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Básica: 1°a 8°Basico Completa Realizado en la escuela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Britania Centro. Durante los años 1996-2004.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Media: 1°a 4° Medio Completa Realizado En El Liceo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Industrial de Santiago Ex A 22.Durante los Años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2005-2008.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-  Supermercado Líder Dominico Las Condes</w:t>
      </w:r>
    </w:p>
    <w:p w:rsidR="00000000" w:rsidDel="00000000" w:rsidP="00000000" w:rsidRDefault="00000000" w:rsidRPr="00000000" w14:paraId="00000019">
      <w:pPr>
        <w:ind w:left="720" w:firstLine="0"/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    Empaque – Año 2008</w:t>
      </w:r>
    </w:p>
    <w:p w:rsidR="00000000" w:rsidDel="00000000" w:rsidP="00000000" w:rsidRDefault="00000000" w:rsidRPr="00000000" w14:paraId="0000001A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           -   Ropa Juvenil En Estación Central- Local 23</w:t>
      </w:r>
    </w:p>
    <w:p w:rsidR="00000000" w:rsidDel="00000000" w:rsidP="00000000" w:rsidRDefault="00000000" w:rsidRPr="00000000" w14:paraId="0000001B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                Vendedora – Año 2009</w:t>
      </w:r>
    </w:p>
    <w:p w:rsidR="00000000" w:rsidDel="00000000" w:rsidP="00000000" w:rsidRDefault="00000000" w:rsidRPr="00000000" w14:paraId="0000001C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           -   Tienda Fashion’s Park</w:t>
      </w:r>
    </w:p>
    <w:p w:rsidR="00000000" w:rsidDel="00000000" w:rsidP="00000000" w:rsidRDefault="00000000" w:rsidRPr="00000000" w14:paraId="0000001D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                Ejecutiva Captadora De Crédito  -  Año 2010</w:t>
      </w:r>
    </w:p>
    <w:p w:rsidR="00000000" w:rsidDel="00000000" w:rsidP="00000000" w:rsidRDefault="00000000" w:rsidRPr="00000000" w14:paraId="0000001E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           -    Salón De Belleza Glam &amp; Co. Apumanque</w:t>
      </w:r>
    </w:p>
    <w:p w:rsidR="00000000" w:rsidDel="00000000" w:rsidP="00000000" w:rsidRDefault="00000000" w:rsidRPr="00000000" w14:paraId="0000001F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rtl w:val="0"/>
        </w:rPr>
        <w:t xml:space="preserve">                Estilista  -  Años 2012 – 2016 </w:t>
      </w:r>
    </w:p>
    <w:p w:rsidR="00000000" w:rsidDel="00000000" w:rsidP="00000000" w:rsidRDefault="00000000" w:rsidRPr="00000000" w14:paraId="00000020">
      <w:pPr>
        <w:rPr>
          <w:rFonts w:ascii="Arial Rounded" w:cs="Arial Rounded" w:eastAsia="Arial Rounded" w:hAnsi="Arial Rounde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Rounded" w:cs="Arial Rounded" w:eastAsia="Arial Rounded" w:hAnsi="Arial Rounded"/>
          <w:b w:val="1"/>
          <w:sz w:val="28"/>
          <w:szCs w:val="28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DISPONIBILIDAD INMEDIATA.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Rounded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 Rounded" w:cs="Arial Rounded" w:eastAsia="Arial Rounded" w:hAnsi="Arial Rounded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