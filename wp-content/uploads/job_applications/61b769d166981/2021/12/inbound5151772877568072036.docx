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2.0" w:type="dxa"/>
        <w:jc w:val="center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ffd556" w:space="0" w:sz="12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994.0" w:type="dxa"/>
              <w:jc w:val="left"/>
              <w:tblInd w:w="29.0" w:type="dxa"/>
              <w:tblBorders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5994"/>
              <w:tblGridChange w:id="0">
                <w:tblGrid>
                  <w:gridCol w:w="5994"/>
                </w:tblGrid>
              </w:tblGridChange>
            </w:tblGrid>
            <w:tr>
              <w:trPr>
                <w:trHeight w:val="2520" w:hRule="atLeast"/>
              </w:trPr>
              <w:tc>
                <w:tcPr>
                  <w:tcBorders>
                    <w:bottom w:color="ffd556" w:space="0" w:sz="12" w:val="single"/>
                  </w:tcBorders>
                  <w:tcMar>
                    <w:top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Aptitudes</w:t>
                  </w:r>
                </w:p>
                <w:p w:rsidR="00000000" w:rsidDel="00000000" w:rsidP="00000000" w:rsidRDefault="00000000" w:rsidRPr="00000000" w14:paraId="00000004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Soy una persona eficiente y proactiva, con facilidad de trabajar en equipo y buena capacidad de comunicación con el cliente. Me esfuerzo mucho en cada trabajo para poder llegar a las metas que se desean cumplir.</w:t>
                  </w:r>
                </w:p>
              </w:tc>
            </w:tr>
            <w:tr>
              <w:trPr>
                <w:trHeight w:val="9876" w:hRule="atLeast"/>
              </w:trPr>
              <w:tc>
                <w:tcPr>
                  <w:tcBorders>
                    <w:top w:color="ffd556" w:space="0" w:sz="12" w:val="single"/>
                    <w:left w:color="ffd556" w:space="0" w:sz="12" w:val="single"/>
                    <w:bottom w:color="ffd556" w:space="0" w:sz="12" w:val="single"/>
                    <w:right w:color="000000" w:space="0" w:sz="0" w:val="nil"/>
                  </w:tcBorders>
                  <w:tcMar>
                    <w:top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Experiencia</w:t>
                  </w:r>
                </w:p>
                <w:p w:rsidR="00000000" w:rsidDel="00000000" w:rsidP="00000000" w:rsidRDefault="00000000" w:rsidRPr="00000000" w14:paraId="00000006">
                  <w:pPr>
                    <w:pStyle w:val="Heading2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Garzona| Sushi Buruberi | 1-02-2017 – 31-12-2017</w:t>
                  </w:r>
                </w:p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Las principales responsabilidades que empleaba era la atención y manejo de público, habilidad con las bandejas, preparación de tragos y limpieza en el área.</w:t>
                  </w:r>
                </w:p>
                <w:p w:rsidR="00000000" w:rsidDel="00000000" w:rsidP="00000000" w:rsidRDefault="00000000" w:rsidRPr="00000000" w14:paraId="00000008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Promotora | Daily | 5-03-2018 – 30-04-2019</w:t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Las principales responsabilidades eran captar clientes y mantener lugar de trabajo en optimas condiciones.</w:t>
                  </w:r>
                </w:p>
                <w:p w:rsidR="00000000" w:rsidDel="00000000" w:rsidP="00000000" w:rsidRDefault="00000000" w:rsidRPr="00000000" w14:paraId="0000000A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Educación</w:t>
                  </w:r>
                </w:p>
                <w:p w:rsidR="00000000" w:rsidDel="00000000" w:rsidP="00000000" w:rsidRDefault="00000000" w:rsidRPr="00000000" w14:paraId="0000000B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Titulación | Diciembre - 2015 | Colegio Juan Bautista Duran</w:t>
                  </w:r>
                </w:p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Enseñanza Media Completa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d556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3859" w:hRule="atLeast"/>
              </w:trPr>
              <w:tc>
                <w:tcPr>
                  <w:tcBorders>
                    <w:top w:color="ffd556" w:space="0" w:sz="12" w:val="single"/>
                    <w:bottom w:color="ffd556" w:space="0" w:sz="12" w:val="single"/>
                    <w:right w:color="ffd556" w:space="0" w:sz="12" w:val="single"/>
                  </w:tcBorders>
                  <w:shd w:fill="ffd556" w:val="clear"/>
                  <w:tcMar>
                    <w:top w:w="0.0" w:type="dxa"/>
                  </w:tcMar>
                </w:tcPr>
                <w:p w:rsidR="00000000" w:rsidDel="00000000" w:rsidP="00000000" w:rsidRDefault="00000000" w:rsidRPr="00000000" w14:paraId="0000000F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 principal objetivo es poder encontrar un trabajo estable en el que pueda poner en practica mis habilidades y que cubra mis necesidades.</w:t>
                  </w:r>
                </w:p>
              </w:tc>
            </w:tr>
            <w:tr>
              <w:tc>
                <w:tcPr>
                  <w:tcBorders>
                    <w:top w:color="ffd556" w:space="0" w:sz="12" w:val="single"/>
                    <w:bottom w:color="ffd556" w:space="0" w:sz="12" w:val="single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3554.0" w:type="dxa"/>
                    <w:jc w:val="left"/>
                    <w:tblLayout w:type="fixed"/>
                    <w:tblLook w:val="0400"/>
                  </w:tblPr>
                  <w:tblGrid>
                    <w:gridCol w:w="1777"/>
                    <w:gridCol w:w="1777"/>
                    <w:tblGridChange w:id="0">
                      <w:tblGrid>
                        <w:gridCol w:w="1777"/>
                        <w:gridCol w:w="1777"/>
                      </w:tblGrid>
                    </w:tblGridChange>
                  </w:tblGrid>
                  <w:tr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c:AlternateContent>
                            <mc:Choice Requires="wps"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id="1" name=""/>
                                  <a:graphic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SpPr/>
                                          <wps:cNvPr id="7" name="Elipse 7"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SpPr>
                                            <a:spLocks noEditPoints="1"/>
                                          </wps:cNvSpPr>
                                          <wps:cNvPr id="8" name="Forma libre 8"/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fmla="*/ 56 w 2082" name="T0"/>
                                                <a:gd fmla="*/ 1237 h 1560" name="T1"/>
                                                <a:gd fmla="*/ 67 w 2082" name="T2"/>
                                                <a:gd fmla="*/ 1315 h 1560" name="T3"/>
                                                <a:gd fmla="*/ 99 w 2082" name="T4"/>
                                                <a:gd fmla="*/ 1383 h 1560" name="T5"/>
                                                <a:gd fmla="*/ 147 w 2082" name="T6"/>
                                                <a:gd fmla="*/ 1438 h 1560" name="T7"/>
                                                <a:gd fmla="*/ 210 w 2082" name="T8"/>
                                                <a:gd fmla="*/ 1479 h 1560" name="T9"/>
                                                <a:gd fmla="*/ 282 w 2082" name="T10"/>
                                                <a:gd fmla="*/ 1501 h 1560" name="T11"/>
                                                <a:gd fmla="*/ 1760 w 2082" name="T12"/>
                                                <a:gd fmla="*/ 1503 h 1560" name="T13"/>
                                                <a:gd fmla="*/ 1837 w 2082" name="T14"/>
                                                <a:gd fmla="*/ 1493 h 1560" name="T15"/>
                                                <a:gd fmla="*/ 1905 w 2082" name="T16"/>
                                                <a:gd fmla="*/ 1461 h 1560" name="T17"/>
                                                <a:gd fmla="*/ 1961 w 2082" name="T18"/>
                                                <a:gd fmla="*/ 1412 h 1560" name="T19"/>
                                                <a:gd fmla="*/ 2002 w 2082" name="T20"/>
                                                <a:gd fmla="*/ 1350 h 1560" name="T21"/>
                                                <a:gd fmla="*/ 2023 w 2082" name="T22"/>
                                                <a:gd fmla="*/ 1277 h 1560" name="T23"/>
                                                <a:gd fmla="*/ 2026 w 2082" name="T24"/>
                                                <a:gd fmla="*/ 482 h 1560" name="T25"/>
                                                <a:gd fmla="*/ 1034 w 2082" name="T26"/>
                                                <a:gd fmla="*/ 1013 h 1560" name="T27"/>
                                                <a:gd fmla="*/ 322 w 2082" name="T28"/>
                                                <a:gd fmla="*/ 56 h 1560" name="T29"/>
                                                <a:gd fmla="*/ 244 w 2082" name="T30"/>
                                                <a:gd fmla="*/ 68 h 1560" name="T31"/>
                                                <a:gd fmla="*/ 176 w 2082" name="T32"/>
                                                <a:gd fmla="*/ 100 h 1560" name="T33"/>
                                                <a:gd fmla="*/ 121 w 2082" name="T34"/>
                                                <a:gd fmla="*/ 149 h 1560" name="T35"/>
                                                <a:gd fmla="*/ 81 w 2082" name="T36"/>
                                                <a:gd fmla="*/ 211 h 1560" name="T37"/>
                                                <a:gd fmla="*/ 59 w 2082" name="T38"/>
                                                <a:gd fmla="*/ 283 h 1560" name="T39"/>
                                                <a:gd fmla="*/ 56 w 2082" name="T40"/>
                                                <a:gd fmla="*/ 449 h 1560" name="T41"/>
                                                <a:gd fmla="*/ 2026 w 2082" name="T42"/>
                                                <a:gd fmla="*/ 449 h 1560" name="T43"/>
                                                <a:gd fmla="*/ 2023 w 2082" name="T44"/>
                                                <a:gd fmla="*/ 283 h 1560" name="T45"/>
                                                <a:gd fmla="*/ 2002 w 2082" name="T46"/>
                                                <a:gd fmla="*/ 211 h 1560" name="T47"/>
                                                <a:gd fmla="*/ 1961 w 2082" name="T48"/>
                                                <a:gd fmla="*/ 149 h 1560" name="T49"/>
                                                <a:gd fmla="*/ 1905 w 2082" name="T50"/>
                                                <a:gd fmla="*/ 100 h 1560" name="T51"/>
                                                <a:gd fmla="*/ 1837 w 2082" name="T52"/>
                                                <a:gd fmla="*/ 68 h 1560" name="T53"/>
                                                <a:gd fmla="*/ 1760 w 2082" name="T54"/>
                                                <a:gd fmla="*/ 56 h 1560" name="T55"/>
                                                <a:gd fmla="*/ 322 w 2082" name="T56"/>
                                                <a:gd fmla="*/ 0 h 1560" name="T57"/>
                                                <a:gd fmla="*/ 1803 w 2082" name="T58"/>
                                                <a:gd fmla="*/ 4 h 1560" name="T59"/>
                                                <a:gd fmla="*/ 1883 w 2082" name="T60"/>
                                                <a:gd fmla="*/ 26 h 1560" name="T61"/>
                                                <a:gd fmla="*/ 1957 w 2082" name="T62"/>
                                                <a:gd fmla="*/ 68 h 1560" name="T63"/>
                                                <a:gd fmla="*/ 2016 w 2082" name="T64"/>
                                                <a:gd fmla="*/ 127 h 1560" name="T65"/>
                                                <a:gd fmla="*/ 2058 w 2082" name="T66"/>
                                                <a:gd fmla="*/ 199 h 1560" name="T67"/>
                                                <a:gd fmla="*/ 2079 w 2082" name="T68"/>
                                                <a:gd fmla="*/ 280 h 1560" name="T69"/>
                                                <a:gd fmla="*/ 2082 w 2082" name="T70"/>
                                                <a:gd fmla="*/ 1237 h 1560" name="T71"/>
                                                <a:gd fmla="*/ 2074 w 2082" name="T72"/>
                                                <a:gd fmla="*/ 1310 h 1560" name="T73"/>
                                                <a:gd fmla="*/ 2051 w 2082" name="T74"/>
                                                <a:gd fmla="*/ 1378 h 1560" name="T75"/>
                                                <a:gd fmla="*/ 2012 w 2082" name="T76"/>
                                                <a:gd fmla="*/ 1438 h 1560" name="T77"/>
                                                <a:gd fmla="*/ 1961 w 2082" name="T78"/>
                                                <a:gd fmla="*/ 1490 h 1560" name="T79"/>
                                                <a:gd fmla="*/ 1900 w 2082" name="T80"/>
                                                <a:gd fmla="*/ 1528 h 1560" name="T81"/>
                                                <a:gd fmla="*/ 1832 w 2082" name="T82"/>
                                                <a:gd fmla="*/ 1551 h 1560" name="T83"/>
                                                <a:gd fmla="*/ 1760 w 2082" name="T84"/>
                                                <a:gd fmla="*/ 1560 h 1560" name="T85"/>
                                                <a:gd fmla="*/ 278 w 2082" name="T86"/>
                                                <a:gd fmla="*/ 1557 h 1560" name="T87"/>
                                                <a:gd fmla="*/ 195 w 2082" name="T88"/>
                                                <a:gd fmla="*/ 1535 h 1560" name="T89"/>
                                                <a:gd fmla="*/ 124 w 2082" name="T90"/>
                                                <a:gd fmla="*/ 1493 h 1560" name="T91"/>
                                                <a:gd fmla="*/ 66 w 2082" name="T92"/>
                                                <a:gd fmla="*/ 1434 h 1560" name="T93"/>
                                                <a:gd fmla="*/ 24 w 2082" name="T94"/>
                                                <a:gd fmla="*/ 1363 h 1560" name="T95"/>
                                                <a:gd fmla="*/ 2 w 2082" name="T96"/>
                                                <a:gd fmla="*/ 1281 h 1560" name="T97"/>
                                                <a:gd fmla="*/ 0 w 2082" name="T98"/>
                                                <a:gd fmla="*/ 322 h 1560" name="T99"/>
                                                <a:gd fmla="*/ 11 w 2082" name="T100"/>
                                                <a:gd fmla="*/ 237 h 1560" name="T101"/>
                                                <a:gd fmla="*/ 43 w 2082" name="T102"/>
                                                <a:gd fmla="*/ 160 h 1560" name="T103"/>
                                                <a:gd fmla="*/ 94 w 2082" name="T104"/>
                                                <a:gd fmla="*/ 95 h 1560" name="T105"/>
                                                <a:gd fmla="*/ 159 w 2082" name="T106"/>
                                                <a:gd fmla="*/ 44 h 1560" name="T107"/>
                                                <a:gd fmla="*/ 236 w 2082" name="T108"/>
                                                <a:gd fmla="*/ 12 h 1560" name="T109"/>
                                                <a:gd fmla="*/ 322 w 2082" name="T110"/>
                                                <a:gd fmla="*/ 0 h 1560" name="T11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b="b" l="0" r="r" t="0"/>
                                              <a:pathLst>
                                                <a:path h="1560" w="2082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anchorCtr="0" anchor="t" bIns="45720" compatLnSpc="1" lIns="91440" numCol="1" rIns="91440" vert="horz" wrap="square" tIns="45720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id="1" name="image1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1.png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rcRect b="0" l="0" r="0" t="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c:AlternateContent>
                            <mc:Choice Requires="wps"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id="2" name=""/>
                                  <a:graphic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SpPr/>
                                          <wps:cNvPr id="2" name="Elipse 2"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SpPr>
                                            <a:spLocks noEditPoints="1"/>
                                          </wps:cNvSpPr>
                                          <wps:cNvPr id="3" name="Forma libre 3"/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fmla="*/ 1429 w 2265" name="T0"/>
                                                <a:gd fmla="*/ 1378 h 1560" name="T1"/>
                                                <a:gd fmla="*/ 1119 w 2265" name="T2"/>
                                                <a:gd fmla="*/ 1260 h 1560" name="T3"/>
                                                <a:gd fmla="*/ 1177 w 2265" name="T4"/>
                                                <a:gd fmla="*/ 1362 h 1560" name="T5"/>
                                                <a:gd fmla="*/ 800 w 2265" name="T6"/>
                                                <a:gd fmla="*/ 1289 h 1560" name="T7"/>
                                                <a:gd fmla="*/ 913 w 2265" name="T8"/>
                                                <a:gd fmla="*/ 1320 h 1560" name="T9"/>
                                                <a:gd fmla="*/ 1501 w 2265" name="T10"/>
                                                <a:gd fmla="*/ 1320 h 1560" name="T11"/>
                                                <a:gd fmla="*/ 1324 w 2265" name="T12"/>
                                                <a:gd fmla="*/ 1320 h 1560" name="T13"/>
                                                <a:gd fmla="*/ 1220 w 2265" name="T14"/>
                                                <a:gd fmla="*/ 1296 h 1560" name="T15"/>
                                                <a:gd fmla="*/ 1055 w 2265" name="T16"/>
                                                <a:gd fmla="*/ 1359 h 1560" name="T17"/>
                                                <a:gd fmla="*/ 928 w 2265" name="T18"/>
                                                <a:gd fmla="*/ 1275 h 1560" name="T19"/>
                                                <a:gd fmla="*/ 775 w 2265" name="T20"/>
                                                <a:gd fmla="*/ 1364 h 1560" name="T21"/>
                                                <a:gd fmla="*/ 1370 w 2265" name="T22"/>
                                                <a:gd fmla="*/ 1065 h 1560" name="T23"/>
                                                <a:gd fmla="*/ 1472 w 2265" name="T24"/>
                                                <a:gd fmla="*/ 1123 h 1560" name="T25"/>
                                                <a:gd fmla="*/ 1078 w 2265" name="T26"/>
                                                <a:gd fmla="*/ 1092 h 1560" name="T27"/>
                                                <a:gd fmla="*/ 1193 w 2265" name="T28"/>
                                                <a:gd fmla="*/ 1089 h 1560" name="T29"/>
                                                <a:gd fmla="*/ 803 w 2265" name="T30"/>
                                                <a:gd fmla="*/ 1143 h 1560" name="T31"/>
                                                <a:gd fmla="*/ 883 w 2265" name="T32"/>
                                                <a:gd fmla="*/ 1055 h 1560" name="T33"/>
                                                <a:gd fmla="*/ 1457 w 2265" name="T34"/>
                                                <a:gd fmla="*/ 1185 h 1560" name="T35"/>
                                                <a:gd fmla="*/ 1357 w 2265" name="T36"/>
                                                <a:gd fmla="*/ 1038 h 1560" name="T37"/>
                                                <a:gd fmla="*/ 1197 w 2265" name="T38"/>
                                                <a:gd fmla="*/ 1171 h 1560" name="T39"/>
                                                <a:gd fmla="*/ 1089 w 2265" name="T40"/>
                                                <a:gd fmla="*/ 1031 h 1560" name="T41"/>
                                                <a:gd fmla="*/ 897 w 2265" name="T42"/>
                                                <a:gd fmla="*/ 1185 h 1560" name="T43"/>
                                                <a:gd fmla="*/ 796 w 2265" name="T44"/>
                                                <a:gd fmla="*/ 1038 h 1560" name="T45"/>
                                                <a:gd fmla="*/ 1383 w 2265" name="T46"/>
                                                <a:gd fmla="*/ 948 h 1560" name="T47"/>
                                                <a:gd fmla="*/ 1429 w 2265" name="T48"/>
                                                <a:gd fmla="*/ 838 h 1560" name="T49"/>
                                                <a:gd fmla="*/ 1134 w 2265" name="T50"/>
                                                <a:gd fmla="*/ 958 h 1560" name="T51"/>
                                                <a:gd fmla="*/ 833 w 2265" name="T52"/>
                                                <a:gd fmla="*/ 839 h 1560" name="T53"/>
                                                <a:gd fmla="*/ 896 w 2265" name="T54"/>
                                                <a:gd fmla="*/ 939 h 1560" name="T55"/>
                                                <a:gd fmla="*/ 1468 w 2265" name="T56"/>
                                                <a:gd fmla="*/ 826 h 1560" name="T57"/>
                                                <a:gd fmla="*/ 1357 w 2265" name="T58"/>
                                                <a:gd fmla="*/ 965 h 1560" name="T59"/>
                                                <a:gd fmla="*/ 1155 w 2265" name="T60"/>
                                                <a:gd fmla="*/ 809 h 1560" name="T61"/>
                                                <a:gd fmla="*/ 1110 w 2265" name="T62"/>
                                                <a:gd fmla="*/ 981 h 1560" name="T63"/>
                                                <a:gd fmla="*/ 851 w 2265" name="T64"/>
                                                <a:gd fmla="*/ 807 h 1560" name="T65"/>
                                                <a:gd fmla="*/ 851 w 2265" name="T66"/>
                                                <a:gd fmla="*/ 984 h 1560" name="T67"/>
                                                <a:gd fmla="*/ 832 w 2265" name="T68"/>
                                                <a:gd fmla="*/ 809 h 1560" name="T69"/>
                                                <a:gd fmla="*/ 459 w 2265" name="T70"/>
                                                <a:gd fmla="*/ 936 h 1560" name="T71"/>
                                                <a:gd fmla="*/ 229 w 2265" name="T72"/>
                                                <a:gd fmla="*/ 1169 h 1560" name="T73"/>
                                                <a:gd fmla="*/ 442 w 2265" name="T74"/>
                                                <a:gd fmla="*/ 1491 h 1560" name="T75"/>
                                                <a:gd fmla="*/ 2035 w 2265" name="T76"/>
                                                <a:gd fmla="*/ 1247 h 1560" name="T77"/>
                                                <a:gd fmla="*/ 1950 w 2265" name="T78"/>
                                                <a:gd fmla="*/ 945 h 1560" name="T79"/>
                                                <a:gd fmla="*/ 1557 w 2265" name="T80"/>
                                                <a:gd fmla="*/ 686 h 1560" name="T81"/>
                                                <a:gd fmla="*/ 198 w 2265" name="T82"/>
                                                <a:gd fmla="*/ 165 h 1560" name="T83"/>
                                                <a:gd fmla="*/ 59 w 2265" name="T84"/>
                                                <a:gd fmla="*/ 499 h 1560" name="T85"/>
                                                <a:gd fmla="*/ 71 w 2265" name="T86"/>
                                                <a:gd fmla="*/ 685 h 1560" name="T87"/>
                                                <a:gd fmla="*/ 287 w 2265" name="T88"/>
                                                <a:gd fmla="*/ 883 h 1560" name="T89"/>
                                                <a:gd fmla="*/ 637 w 2265" name="T90"/>
                                                <a:gd fmla="*/ 718 h 1560" name="T91"/>
                                                <a:gd fmla="*/ 1739 w 2265" name="T92"/>
                                                <a:gd fmla="*/ 844 h 1560" name="T93"/>
                                                <a:gd fmla="*/ 2136 w 2265" name="T94"/>
                                                <a:gd fmla="*/ 786 h 1560" name="T95"/>
                                                <a:gd fmla="*/ 2204 w 2265" name="T96"/>
                                                <a:gd fmla="*/ 656 h 1560" name="T97"/>
                                                <a:gd fmla="*/ 2171 w 2265" name="T98"/>
                                                <a:gd fmla="*/ 331 h 1560" name="T99"/>
                                                <a:gd fmla="*/ 1825 w 2265" name="T100"/>
                                                <a:gd fmla="*/ 58 h 1560" name="T101"/>
                                                <a:gd fmla="*/ 2147 w 2265" name="T102"/>
                                                <a:gd fmla="*/ 171 h 1560" name="T103"/>
                                                <a:gd fmla="*/ 2229 w 2265" name="T104"/>
                                                <a:gd fmla="*/ 749 h 1560" name="T105"/>
                                                <a:gd fmla="*/ 2082 w 2265" name="T106"/>
                                                <a:gd fmla="*/ 1082 h 1560" name="T107"/>
                                                <a:gd fmla="*/ 1955 w 2265" name="T108"/>
                                                <a:gd fmla="*/ 1486 h 1560" name="T109"/>
                                                <a:gd fmla="*/ 246 w 2265" name="T110"/>
                                                <a:gd fmla="*/ 1421 h 1560" name="T111"/>
                                                <a:gd fmla="*/ 219 w 2265" name="T112"/>
                                                <a:gd fmla="*/ 974 h 1560" name="T113"/>
                                                <a:gd fmla="*/ 1 w 2265" name="T114"/>
                                                <a:gd fmla="*/ 526 h 1560" name="T115"/>
                                                <a:gd fmla="*/ 245 w 2265" name="T116"/>
                                                <a:gd fmla="*/ 59 h 1560" name="T117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b="b" l="0" r="r" t="0"/>
                                              <a:pathLst>
                                                <a:path h="1560" w="2265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anchorCtr="0" anchor="t" bIns="45720" compatLnSpc="1" lIns="91440" numCol="1" rIns="91440" vert="horz" wrap="square" tIns="45720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id="2" name="image2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2.png"/>
                                          <pic:cNvPicPr preferRelativeResize="0"/>
                                        </pic:nvPicPr>
                                        <pic:blipFill>
                                          <a:blip r:embed="rId7"/>
                                          <a:srcRect b="0" l="0" r="0" t="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tcMar>
                          <w:top w:w="0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rPr/>
                        </w:pPr>
                        <w:bookmarkStart w:colFirst="0" w:colLast="0" w:name="_gjdgxs" w:id="0"/>
                        <w:bookmarkEnd w:id="0"/>
                        <w:r w:rsidDel="00000000" w:rsidR="00000000" w:rsidRPr="00000000">
                          <w:rPr>
                            <w:rtl w:val="0"/>
                          </w:rPr>
                          <w:t xml:space="preserve">almegutierrezlopez@gmail.com</w:t>
                        </w:r>
                      </w:p>
                    </w:tc>
                    <w:tc>
                      <w:tcPr>
                        <w:tcMar>
                          <w:top w:w="0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+569</w:t>
                        </w:r>
                        <w:ins w:author="Yo" w:id="0" w:date="2020-09-07T11:58:12Z">
                          <w:r w:rsidDel="00000000" w:rsidR="00000000" w:rsidRPr="00000000">
                            <w:rPr>
                              <w:rtl w:val="0"/>
                            </w:rPr>
                            <w:t xml:space="preserve">41218300</w:t>
                          </w:r>
                        </w:ins>
                        <w:del w:author="Yo" w:id="0" w:date="2020-09-07T11:58:12Z">
                          <w:r w:rsidDel="00000000" w:rsidR="00000000" w:rsidRPr="00000000">
                            <w:rPr>
                              <w:rtl w:val="0"/>
                            </w:rPr>
                            <w:delText xml:space="preserve">50260265</w:delText>
                          </w:r>
                        </w:del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tcMar>
                          <w:top w:w="0.0" w:type="dxa"/>
                          <w:bottom w:w="288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jc w:val="both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bottom w:w="288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17" w:hRule="atLeast"/>
              </w:trPr>
              <w:tc>
                <w:tcPr>
                  <w:tcBorders>
                    <w:top w:color="ffd556" w:space="0" w:sz="12" w:val="single"/>
                    <w:bottom w:color="ffd556" w:space="0" w:sz="12" w:val="single"/>
                    <w:right w:color="ffd556" w:space="0" w:sz="12" w:val="single"/>
                  </w:tcBorders>
                </w:tcPr>
                <w:p w:rsidR="00000000" w:rsidDel="00000000" w:rsidP="00000000" w:rsidRDefault="00000000" w:rsidRPr="00000000" w14:paraId="0000001B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Datos extra</w:t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Dirección: Lo moreno 217, El Bosque.</w:t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F. de Nacimiento: 17-05-1998</w:t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civil: Soltera</w:t>
                  </w:r>
                </w:p>
                <w:p w:rsidR="00000000" w:rsidDel="00000000" w:rsidP="00000000" w:rsidRDefault="00000000" w:rsidRPr="00000000" w14:paraId="00000020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36a6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6838" w:w="11906"/>
      <w:pgMar w:bottom="792" w:top="792" w:left="792" w:right="792" w:header="792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636a6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636a6b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color="ffd556" w:space="27" w:sz="12" w:val="single"/>
        <w:left w:color="ffd556" w:space="4" w:sz="12" w:val="single"/>
        <w:bottom w:color="ffd556" w:space="27" w:sz="12" w:val="single"/>
        <w:right w:color="ffd556" w:space="4" w:sz="12" w:val="single"/>
        <w:between w:space="0" w:sz="0" w:val="nil"/>
      </w:pBdr>
      <w:shd w:fill="auto" w:val="clear"/>
      <w:spacing w:after="240" w:before="0" w:line="240" w:lineRule="auto"/>
      <w:ind w:left="144" w:right="144" w:firstLine="0"/>
      <w:jc w:val="center"/>
      <w:rPr>
        <w:rFonts w:ascii="Century Gothic" w:cs="Century Gothic" w:eastAsia="Century Gothic" w:hAnsi="Century Gothic"/>
        <w:b w:val="0"/>
        <w:i w:val="0"/>
        <w:smallCaps w:val="1"/>
        <w:strike w:val="0"/>
        <w:color w:val="40404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404040"/>
        <w:sz w:val="36"/>
        <w:szCs w:val="36"/>
        <w:u w:val="none"/>
        <w:shd w:fill="auto" w:val="clear"/>
        <w:vertAlign w:val="baseline"/>
        <w:rtl w:val="0"/>
      </w:rPr>
      <w:t xml:space="preserve">almendra lourdes gutierrez lopez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636a6b"/>
        <w:sz w:val="22"/>
        <w:szCs w:val="22"/>
        <w:lang w:val="es-E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entury Gothic" w:cs="Century Gothic" w:eastAsia="Century Gothic" w:hAnsi="Century Gothic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806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806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806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i w:val="1"/>
      <w:color w:val="806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60.0" w:type="dxa"/>
        <w:bottom w:w="288.0" w:type="dxa"/>
        <w:right w:w="3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60.0" w:type="dxa"/>
        <w:bottom w:w="288.0" w:type="dxa"/>
        <w:right w:w="3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