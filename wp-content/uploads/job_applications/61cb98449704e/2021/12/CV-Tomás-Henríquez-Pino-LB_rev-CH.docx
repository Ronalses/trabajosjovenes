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C04D6D" w14:textId="2614A082" w:rsidR="00BC5F51" w:rsidRPr="009551AE" w:rsidRDefault="008F7EE5" w:rsidP="008F7EE5">
      <w:pPr>
        <w:pStyle w:val="Ttulo"/>
        <w:rPr>
          <w:rFonts w:ascii="Bahnschrift Light SemiCondensed" w:hAnsi="Bahnschrift Light SemiCondensed"/>
          <w:b/>
          <w:lang w:val="es-E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965C805" wp14:editId="4158751A">
            <wp:simplePos x="0" y="0"/>
            <wp:positionH relativeFrom="column">
              <wp:posOffset>-139065</wp:posOffset>
            </wp:positionH>
            <wp:positionV relativeFrom="paragraph">
              <wp:posOffset>401740</wp:posOffset>
            </wp:positionV>
            <wp:extent cx="201295" cy="201295"/>
            <wp:effectExtent l="0" t="0" r="1905" b="1905"/>
            <wp:wrapNone/>
            <wp:docPr id="2" name="Gráfico 2" descr="Usuario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Usuario con relleno sólid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59ED" w:rsidRPr="009551AE">
        <w:rPr>
          <w:rFonts w:ascii="Bahnschrift Light SemiCondensed" w:hAnsi="Bahnschrift Light SemiCondense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E27CE" wp14:editId="78005999">
                <wp:simplePos x="0" y="0"/>
                <wp:positionH relativeFrom="column">
                  <wp:posOffset>-175260</wp:posOffset>
                </wp:positionH>
                <wp:positionV relativeFrom="paragraph">
                  <wp:posOffset>-261621</wp:posOffset>
                </wp:positionV>
                <wp:extent cx="6067425" cy="9525"/>
                <wp:effectExtent l="0" t="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7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E5BD233" id="Conector recto 3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8pt,-20.6pt" to="463.95pt,-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4656AB" w:rsidRPr="009551AE">
        <w:rPr>
          <w:rFonts w:ascii="Bahnschrift Light SemiCondensed" w:hAnsi="Bahnschrift Light SemiCondensed"/>
          <w:lang w:val="es-ES"/>
        </w:rPr>
        <w:t xml:space="preserve">Tomás </w:t>
      </w:r>
      <w:r w:rsidR="004656AB" w:rsidRPr="009551AE">
        <w:rPr>
          <w:rFonts w:ascii="Bahnschrift Light SemiCondensed" w:hAnsi="Bahnschrift Light SemiCondensed"/>
          <w:b/>
          <w:lang w:val="es-ES"/>
        </w:rPr>
        <w:t>Henríquez Pino</w:t>
      </w:r>
    </w:p>
    <w:p w14:paraId="37673AF2" w14:textId="24401869" w:rsidR="004656AB" w:rsidRDefault="004425AA" w:rsidP="008F7EE5">
      <w:pPr>
        <w:spacing w:after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D6E7ACB" wp14:editId="16FF5D32">
            <wp:simplePos x="0" y="0"/>
            <wp:positionH relativeFrom="column">
              <wp:posOffset>-137160</wp:posOffset>
            </wp:positionH>
            <wp:positionV relativeFrom="paragraph">
              <wp:posOffset>185420</wp:posOffset>
            </wp:positionV>
            <wp:extent cx="201295" cy="201295"/>
            <wp:effectExtent l="0" t="0" r="1905" b="0"/>
            <wp:wrapThrough wrapText="bothSides">
              <wp:wrapPolygon edited="0">
                <wp:start x="0" y="1363"/>
                <wp:lineTo x="0" y="19079"/>
                <wp:lineTo x="20442" y="19079"/>
                <wp:lineTo x="20442" y="1363"/>
                <wp:lineTo x="0" y="1363"/>
              </wp:wrapPolygon>
            </wp:wrapThrough>
            <wp:docPr id="6" name="Gráfico 6" descr="Sobre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Sobre con relleno sólid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EE5" w:rsidRPr="004425AA">
        <w:t xml:space="preserve">   </w:t>
      </w:r>
      <w:r>
        <w:t xml:space="preserve">  </w:t>
      </w:r>
      <w:r w:rsidR="004656AB" w:rsidRPr="004425AA">
        <w:rPr>
          <w:rPrChange w:id="0" w:author="Microsoft Office User" w:date="2021-12-22T12:48:00Z">
            <w:rPr>
              <w:lang w:val="es-ES"/>
            </w:rPr>
          </w:rPrChange>
        </w:rPr>
        <w:t>21.177.469-k</w:t>
      </w:r>
      <w:ins w:id="1" w:author="Microsoft Office User" w:date="2021-12-22T12:48:00Z">
        <w:r w:rsidR="009551AE" w:rsidRPr="004425AA">
          <w:rPr>
            <w:rPrChange w:id="2" w:author="Microsoft Office User" w:date="2021-12-22T12:48:00Z">
              <w:rPr>
                <w:lang w:val="es-ES"/>
              </w:rPr>
            </w:rPrChange>
          </w:rPr>
          <w:t xml:space="preserve"> </w:t>
        </w:r>
      </w:ins>
    </w:p>
    <w:p w14:paraId="116E6FCA" w14:textId="0FFFBA67" w:rsidR="004425AA" w:rsidRPr="004425AA" w:rsidDel="009551AE" w:rsidRDefault="004425AA" w:rsidP="008F7EE5">
      <w:pPr>
        <w:spacing w:after="0"/>
        <w:rPr>
          <w:del w:id="3" w:author="Microsoft Office User" w:date="2021-12-22T12:48:00Z"/>
          <w:rPrChange w:id="4" w:author="Microsoft Office User" w:date="2021-12-22T12:48:00Z">
            <w:rPr>
              <w:del w:id="5" w:author="Microsoft Office User" w:date="2021-12-22T12:48:00Z"/>
              <w:lang w:val="es-ES"/>
            </w:rPr>
          </w:rPrChange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259E8FA" wp14:editId="191EE9CC">
            <wp:simplePos x="0" y="0"/>
            <wp:positionH relativeFrom="column">
              <wp:posOffset>-123610</wp:posOffset>
            </wp:positionH>
            <wp:positionV relativeFrom="paragraph">
              <wp:posOffset>180975</wp:posOffset>
            </wp:positionV>
            <wp:extent cx="180000" cy="180000"/>
            <wp:effectExtent l="0" t="0" r="0" b="0"/>
            <wp:wrapNone/>
            <wp:docPr id="7" name="Gráfico 7" descr="Auricula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Auricular con relleno sólido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EDE17" w14:textId="77777777" w:rsidR="008F7EE5" w:rsidRPr="004425AA" w:rsidRDefault="00E759ED" w:rsidP="008F7EE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F66155" wp14:editId="4F00E699">
                <wp:simplePos x="0" y="0"/>
                <wp:positionH relativeFrom="column">
                  <wp:posOffset>-137160</wp:posOffset>
                </wp:positionH>
                <wp:positionV relativeFrom="paragraph">
                  <wp:posOffset>492760</wp:posOffset>
                </wp:positionV>
                <wp:extent cx="6038850" cy="9525"/>
                <wp:effectExtent l="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D9A3208" id="Conector recto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pt,38.8pt" to="464.7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9551AE">
        <w:rPr>
          <w:lang w:val="es-ES"/>
        </w:rPr>
        <w:fldChar w:fldCharType="begin"/>
      </w:r>
      <w:r w:rsidR="009551AE" w:rsidRPr="004425AA">
        <w:rPr>
          <w:rPrChange w:id="6" w:author="Microsoft Office User" w:date="2021-12-22T12:48:00Z">
            <w:rPr>
              <w:lang w:val="es-ES"/>
            </w:rPr>
          </w:rPrChange>
        </w:rPr>
        <w:instrText xml:space="preserve"> HYPERLINK "mailto:tmas.hnrqz@gmail.com" </w:instrText>
      </w:r>
      <w:r w:rsidR="009551AE">
        <w:rPr>
          <w:lang w:val="es-ES"/>
        </w:rPr>
        <w:fldChar w:fldCharType="separate"/>
      </w:r>
      <w:r w:rsidR="009551AE" w:rsidRPr="004425AA">
        <w:rPr>
          <w:rStyle w:val="Hipervnculo"/>
          <w:rPrChange w:id="7" w:author="Microsoft Office User" w:date="2021-12-22T12:48:00Z">
            <w:rPr>
              <w:rStyle w:val="Hipervnculo"/>
              <w:lang w:val="es-ES"/>
            </w:rPr>
          </w:rPrChange>
        </w:rPr>
        <w:t>tmas.hnrqz@gmail.com</w:t>
      </w:r>
      <w:r w:rsidR="009551AE">
        <w:rPr>
          <w:lang w:val="es-ES"/>
        </w:rPr>
        <w:fldChar w:fldCharType="end"/>
      </w:r>
      <w:r w:rsidR="009551AE" w:rsidRPr="004425AA">
        <w:rPr>
          <w:rPrChange w:id="8" w:author="Microsoft Office User" w:date="2021-12-22T12:48:00Z">
            <w:rPr>
              <w:lang w:val="es-ES"/>
            </w:rPr>
          </w:rPrChange>
        </w:rPr>
        <w:t xml:space="preserve"> </w:t>
      </w:r>
    </w:p>
    <w:p w14:paraId="0E4D226B" w14:textId="27DB42E5" w:rsidR="004656AB" w:rsidRPr="004425AA" w:rsidRDefault="004425AA" w:rsidP="008F7EE5">
      <w:pPr>
        <w:spacing w:after="0"/>
      </w:pPr>
      <w:r>
        <w:t xml:space="preserve">     </w:t>
      </w:r>
      <w:r w:rsidR="00E933AC" w:rsidRPr="004425AA">
        <w:t>+56 9 33</w:t>
      </w:r>
      <w:r w:rsidR="00497A4C">
        <w:t>1</w:t>
      </w:r>
      <w:r w:rsidR="00E933AC" w:rsidRPr="004425AA">
        <w:t>1 5681</w:t>
      </w:r>
    </w:p>
    <w:p w14:paraId="282F6220" w14:textId="7ECB8130" w:rsidR="00E933AC" w:rsidRPr="004425AA" w:rsidRDefault="00E933AC" w:rsidP="004656AB"/>
    <w:p w14:paraId="7963F2F6" w14:textId="71E371FD" w:rsidR="00E933AC" w:rsidRPr="00CF59FD" w:rsidRDefault="00E933AC" w:rsidP="004656AB">
      <w:pPr>
        <w:rPr>
          <w:b/>
          <w:bCs/>
          <w:sz w:val="20"/>
          <w:szCs w:val="20"/>
          <w:lang w:val="es-CL"/>
        </w:rPr>
      </w:pPr>
      <w:r w:rsidRPr="00CF59FD">
        <w:rPr>
          <w:b/>
          <w:bCs/>
          <w:sz w:val="20"/>
          <w:szCs w:val="20"/>
          <w:lang w:val="es-CL"/>
        </w:rPr>
        <w:t>Antecedentes académicos</w:t>
      </w:r>
    </w:p>
    <w:p w14:paraId="5D57B86D" w14:textId="281E1174" w:rsidR="00127A35" w:rsidRPr="00CF59FD" w:rsidRDefault="00127A35" w:rsidP="00315C9F">
      <w:pPr>
        <w:pStyle w:val="Prrafodelista"/>
        <w:numPr>
          <w:ilvl w:val="0"/>
          <w:numId w:val="1"/>
        </w:numPr>
        <w:spacing w:after="0"/>
        <w:rPr>
          <w:sz w:val="20"/>
          <w:szCs w:val="20"/>
          <w:lang w:val="es-CL"/>
        </w:rPr>
      </w:pPr>
      <w:r w:rsidRPr="00CF59FD">
        <w:rPr>
          <w:sz w:val="20"/>
          <w:szCs w:val="20"/>
          <w:lang w:val="es-CL"/>
        </w:rPr>
        <w:t>Colegio Josefino Santísima Trinidad</w:t>
      </w:r>
      <w:r w:rsidR="00315C9F" w:rsidRPr="00CF59FD">
        <w:rPr>
          <w:sz w:val="20"/>
          <w:szCs w:val="20"/>
          <w:lang w:val="es-CL"/>
        </w:rPr>
        <w:t>, Providencia</w:t>
      </w:r>
      <w:r w:rsidRPr="00CF59FD">
        <w:rPr>
          <w:sz w:val="20"/>
          <w:szCs w:val="20"/>
          <w:lang w:val="es-CL"/>
        </w:rPr>
        <w:t xml:space="preserve"> </w:t>
      </w:r>
      <w:r w:rsidR="008F7EE5" w:rsidRPr="00CF59FD">
        <w:rPr>
          <w:sz w:val="20"/>
          <w:szCs w:val="20"/>
          <w:lang w:val="es-CL"/>
        </w:rPr>
        <w:t>(2007 – 2021)</w:t>
      </w:r>
    </w:p>
    <w:p w14:paraId="76E05E45" w14:textId="10ECE973" w:rsidR="00127A35" w:rsidRPr="00CF59FD" w:rsidRDefault="00127A35" w:rsidP="00315C9F">
      <w:pPr>
        <w:spacing w:after="0"/>
        <w:ind w:firstLine="720"/>
        <w:rPr>
          <w:sz w:val="20"/>
          <w:szCs w:val="20"/>
          <w:lang w:val="es-CL"/>
        </w:rPr>
      </w:pPr>
      <w:r w:rsidRPr="00CF59FD">
        <w:rPr>
          <w:sz w:val="20"/>
          <w:szCs w:val="20"/>
          <w:lang w:val="es-CL"/>
        </w:rPr>
        <w:t xml:space="preserve">Enseñanza </w:t>
      </w:r>
      <w:r w:rsidR="008F7EE5" w:rsidRPr="00CF59FD">
        <w:rPr>
          <w:sz w:val="20"/>
          <w:szCs w:val="20"/>
          <w:lang w:val="es-CL"/>
        </w:rPr>
        <w:t xml:space="preserve">básica y media </w:t>
      </w:r>
      <w:r w:rsidRPr="00CF59FD">
        <w:rPr>
          <w:sz w:val="20"/>
          <w:szCs w:val="20"/>
          <w:lang w:val="es-CL"/>
        </w:rPr>
        <w:t>completa</w:t>
      </w:r>
      <w:r w:rsidR="008F7EE5" w:rsidRPr="00CF59FD">
        <w:rPr>
          <w:sz w:val="20"/>
          <w:szCs w:val="20"/>
          <w:lang w:val="es-CL"/>
        </w:rPr>
        <w:t>.</w:t>
      </w:r>
      <w:r w:rsidRPr="00CF59FD">
        <w:rPr>
          <w:sz w:val="20"/>
          <w:szCs w:val="20"/>
          <w:lang w:val="es-CL"/>
        </w:rPr>
        <w:t xml:space="preserve"> </w:t>
      </w:r>
    </w:p>
    <w:p w14:paraId="286960DD" w14:textId="37B4E529" w:rsidR="008F7EE5" w:rsidRPr="00CF59FD" w:rsidRDefault="008F7EE5" w:rsidP="00315C9F">
      <w:pPr>
        <w:spacing w:after="0"/>
        <w:ind w:firstLine="720"/>
        <w:rPr>
          <w:sz w:val="20"/>
          <w:szCs w:val="20"/>
          <w:lang w:val="es-CL"/>
        </w:rPr>
      </w:pPr>
      <w:r w:rsidRPr="00CF59FD">
        <w:rPr>
          <w:sz w:val="20"/>
          <w:szCs w:val="20"/>
          <w:lang w:val="es-CL"/>
        </w:rPr>
        <w:t>Egreso de enseñanza media con NEM 6,5.</w:t>
      </w:r>
    </w:p>
    <w:p w14:paraId="6E3A3A6D" w14:textId="77777777" w:rsidR="00315C9F" w:rsidRPr="00CF59FD" w:rsidRDefault="00315C9F" w:rsidP="004656AB">
      <w:pPr>
        <w:rPr>
          <w:sz w:val="20"/>
          <w:szCs w:val="20"/>
          <w:lang w:val="es-CL"/>
        </w:rPr>
      </w:pPr>
    </w:p>
    <w:p w14:paraId="08C890F5" w14:textId="277C7FA9" w:rsidR="00127A35" w:rsidRPr="00CF59FD" w:rsidRDefault="004425AA" w:rsidP="004656AB">
      <w:pPr>
        <w:rPr>
          <w:b/>
          <w:bCs/>
          <w:sz w:val="20"/>
          <w:szCs w:val="20"/>
          <w:lang w:val="es-CL"/>
        </w:rPr>
      </w:pPr>
      <w:r w:rsidRPr="00CF59FD">
        <w:rPr>
          <w:b/>
          <w:bCs/>
          <w:sz w:val="20"/>
          <w:szCs w:val="20"/>
          <w:lang w:val="es-CL"/>
        </w:rPr>
        <w:t>Perfil personal</w:t>
      </w:r>
    </w:p>
    <w:p w14:paraId="5077E5D0" w14:textId="77777777" w:rsidR="00FA70F6" w:rsidRPr="00CF59FD" w:rsidRDefault="004425AA" w:rsidP="00315C9F">
      <w:pPr>
        <w:jc w:val="both"/>
        <w:rPr>
          <w:i/>
          <w:iCs/>
          <w:sz w:val="20"/>
          <w:szCs w:val="20"/>
          <w:lang w:val="es-CL"/>
        </w:rPr>
      </w:pPr>
      <w:r w:rsidRPr="00CF59FD">
        <w:rPr>
          <w:i/>
          <w:iCs/>
          <w:sz w:val="20"/>
          <w:szCs w:val="20"/>
          <w:lang w:val="es-CL"/>
        </w:rPr>
        <w:t>Soy un</w:t>
      </w:r>
      <w:r w:rsidR="00FA70F6" w:rsidRPr="00CF59FD">
        <w:rPr>
          <w:i/>
          <w:iCs/>
          <w:sz w:val="20"/>
          <w:szCs w:val="20"/>
          <w:lang w:val="es-CL"/>
        </w:rPr>
        <w:t xml:space="preserve"> reciente egresado de enseñanza media,</w:t>
      </w:r>
      <w:r w:rsidRPr="00CF59FD">
        <w:rPr>
          <w:i/>
          <w:iCs/>
          <w:sz w:val="20"/>
          <w:szCs w:val="20"/>
          <w:lang w:val="es-CL"/>
        </w:rPr>
        <w:t xml:space="preserve"> con mucha motivación de introducirme en el mundo laboral</w:t>
      </w:r>
      <w:r w:rsidR="00FA70F6" w:rsidRPr="00CF59FD">
        <w:rPr>
          <w:i/>
          <w:iCs/>
          <w:sz w:val="20"/>
          <w:szCs w:val="20"/>
          <w:lang w:val="es-CL"/>
        </w:rPr>
        <w:t>, como una actividad complementaria a mis futuros estudios universitarios, que proyecto se relacionen con la literatura y aprendizaje de idiomas, dos de las áreas de mi interés.</w:t>
      </w:r>
    </w:p>
    <w:p w14:paraId="1CEF272A" w14:textId="004441AF" w:rsidR="00FA70F6" w:rsidRPr="00CF59FD" w:rsidRDefault="00FA70F6" w:rsidP="00315C9F">
      <w:pPr>
        <w:jc w:val="both"/>
        <w:rPr>
          <w:i/>
          <w:iCs/>
          <w:sz w:val="20"/>
          <w:szCs w:val="20"/>
          <w:lang w:val="es-CL"/>
        </w:rPr>
      </w:pPr>
      <w:r w:rsidRPr="00CF59FD">
        <w:rPr>
          <w:i/>
          <w:iCs/>
          <w:sz w:val="20"/>
          <w:szCs w:val="20"/>
          <w:lang w:val="es-CL"/>
        </w:rPr>
        <w:t>Poseo mucha proactividad y gentileza. Tengo capacidad de liderazgo y me desenvuelvo con calma en momentos de presión. A lo largo de mi vida he aprendido valores que me permiten ser una persona en quien confiar.</w:t>
      </w:r>
      <w:r w:rsidR="00315C9F" w:rsidRPr="00CF59FD">
        <w:rPr>
          <w:i/>
          <w:iCs/>
          <w:sz w:val="20"/>
          <w:szCs w:val="20"/>
          <w:lang w:val="es-CL"/>
        </w:rPr>
        <w:t xml:space="preserve"> Durante mi trayectoria escolar siempre busqué, y con éxito, mantener buenas relaciones con mis compañeros y compañeras.</w:t>
      </w:r>
    </w:p>
    <w:p w14:paraId="0B9EBD3D" w14:textId="1D53278C" w:rsidR="008146A8" w:rsidRPr="00CF59FD" w:rsidRDefault="008146A8" w:rsidP="004656AB">
      <w:pPr>
        <w:rPr>
          <w:b/>
          <w:bCs/>
          <w:sz w:val="20"/>
          <w:szCs w:val="20"/>
          <w:lang w:val="es-CL"/>
        </w:rPr>
      </w:pPr>
      <w:r w:rsidRPr="00CF59FD">
        <w:rPr>
          <w:b/>
          <w:bCs/>
          <w:sz w:val="20"/>
          <w:szCs w:val="20"/>
          <w:lang w:val="es-CL"/>
        </w:rPr>
        <w:t>Motivaciones e intereses</w:t>
      </w:r>
    </w:p>
    <w:p w14:paraId="6A33342A" w14:textId="57499096" w:rsidR="00315C9F" w:rsidRPr="00CF59FD" w:rsidRDefault="008146A8" w:rsidP="00315C9F">
      <w:pPr>
        <w:jc w:val="both"/>
        <w:rPr>
          <w:rFonts w:cstheme="minorHAnsi"/>
          <w:i/>
          <w:iCs/>
          <w:sz w:val="20"/>
          <w:szCs w:val="20"/>
          <w:lang w:val="es-ES"/>
        </w:rPr>
      </w:pPr>
      <w:r w:rsidRPr="00CF59FD">
        <w:rPr>
          <w:rFonts w:cstheme="minorHAnsi"/>
          <w:i/>
          <w:iCs/>
          <w:sz w:val="20"/>
          <w:szCs w:val="20"/>
          <w:lang w:val="es-ES"/>
        </w:rPr>
        <w:t>Algunas de las cosas que más me apasionan en la vida son la lectura y el deporte. Cuando tenía 12 años me introduje en el mundo de la lectura a través de novelas juveniles, transitando con los años a explorar distintos</w:t>
      </w:r>
      <w:r w:rsidR="00497A4C">
        <w:rPr>
          <w:rFonts w:cstheme="minorHAnsi"/>
          <w:i/>
          <w:iCs/>
          <w:sz w:val="20"/>
          <w:szCs w:val="20"/>
          <w:lang w:val="es-ES"/>
        </w:rPr>
        <w:t xml:space="preserve"> géneros: desde los thrillers y</w:t>
      </w:r>
      <w:r w:rsidRPr="00CF59FD">
        <w:rPr>
          <w:rFonts w:cstheme="minorHAnsi"/>
          <w:i/>
          <w:iCs/>
          <w:sz w:val="20"/>
          <w:szCs w:val="20"/>
          <w:lang w:val="es-ES"/>
        </w:rPr>
        <w:t xml:space="preserve"> Stephen King, a clásicos de la literatura como Dickens y Orwell, pasando por el realismo mágico de García Márquez. </w:t>
      </w:r>
      <w:r w:rsidR="00315C9F" w:rsidRPr="00CF59FD">
        <w:rPr>
          <w:rFonts w:cstheme="minorHAnsi"/>
          <w:i/>
          <w:iCs/>
          <w:sz w:val="20"/>
          <w:szCs w:val="20"/>
          <w:lang w:val="es-ES"/>
        </w:rPr>
        <w:t>Actualmente, la literatura clásica es lo que más disfruto</w:t>
      </w:r>
      <w:r w:rsidRPr="00CF59FD">
        <w:rPr>
          <w:rFonts w:cstheme="minorHAnsi"/>
          <w:i/>
          <w:iCs/>
          <w:sz w:val="20"/>
          <w:szCs w:val="20"/>
          <w:lang w:val="es-ES"/>
        </w:rPr>
        <w:t xml:space="preserve">. </w:t>
      </w:r>
    </w:p>
    <w:p w14:paraId="19611D98" w14:textId="109F86DA" w:rsidR="008146A8" w:rsidRPr="00CF59FD" w:rsidRDefault="008146A8" w:rsidP="00315C9F">
      <w:pPr>
        <w:jc w:val="both"/>
        <w:rPr>
          <w:rFonts w:cstheme="minorHAnsi"/>
          <w:i/>
          <w:iCs/>
          <w:sz w:val="20"/>
          <w:szCs w:val="20"/>
          <w:lang w:val="es-ES"/>
        </w:rPr>
      </w:pPr>
      <w:r w:rsidRPr="00CF59FD">
        <w:rPr>
          <w:rFonts w:cstheme="minorHAnsi"/>
          <w:i/>
          <w:iCs/>
          <w:sz w:val="20"/>
          <w:szCs w:val="20"/>
          <w:lang w:val="es-ES"/>
        </w:rPr>
        <w:t xml:space="preserve">En cuanto a </w:t>
      </w:r>
      <w:r w:rsidR="00315C9F" w:rsidRPr="00CF59FD">
        <w:rPr>
          <w:rFonts w:cstheme="minorHAnsi"/>
          <w:i/>
          <w:iCs/>
          <w:sz w:val="20"/>
          <w:szCs w:val="20"/>
          <w:lang w:val="es-ES"/>
        </w:rPr>
        <w:t xml:space="preserve">los </w:t>
      </w:r>
      <w:r w:rsidRPr="00CF59FD">
        <w:rPr>
          <w:rFonts w:cstheme="minorHAnsi"/>
          <w:i/>
          <w:iCs/>
          <w:sz w:val="20"/>
          <w:szCs w:val="20"/>
          <w:lang w:val="es-ES"/>
        </w:rPr>
        <w:t>deportes, soy muy activo</w:t>
      </w:r>
      <w:r w:rsidR="00315C9F" w:rsidRPr="00CF59FD">
        <w:rPr>
          <w:rFonts w:cstheme="minorHAnsi"/>
          <w:i/>
          <w:iCs/>
          <w:sz w:val="20"/>
          <w:szCs w:val="20"/>
          <w:lang w:val="es-ES"/>
        </w:rPr>
        <w:t xml:space="preserve"> y perseverante.</w:t>
      </w:r>
      <w:r w:rsidRPr="00CF59FD">
        <w:rPr>
          <w:rFonts w:cstheme="minorHAnsi"/>
          <w:i/>
          <w:iCs/>
          <w:sz w:val="20"/>
          <w:szCs w:val="20"/>
          <w:lang w:val="es-ES"/>
        </w:rPr>
        <w:t xml:space="preserve"> </w:t>
      </w:r>
      <w:r w:rsidR="00315C9F" w:rsidRPr="00CF59FD">
        <w:rPr>
          <w:rFonts w:cstheme="minorHAnsi"/>
          <w:i/>
          <w:iCs/>
          <w:sz w:val="20"/>
          <w:szCs w:val="20"/>
          <w:lang w:val="es-ES"/>
        </w:rPr>
        <w:t>Practico running semanalmente</w:t>
      </w:r>
      <w:r w:rsidRPr="00CF59FD">
        <w:rPr>
          <w:rFonts w:cstheme="minorHAnsi"/>
          <w:i/>
          <w:iCs/>
          <w:sz w:val="20"/>
          <w:szCs w:val="20"/>
          <w:lang w:val="es-ES"/>
        </w:rPr>
        <w:t xml:space="preserve"> y soy un gran fan del fútbol,</w:t>
      </w:r>
      <w:r w:rsidR="00315C9F" w:rsidRPr="00CF59FD">
        <w:rPr>
          <w:rFonts w:cstheme="minorHAnsi"/>
          <w:i/>
          <w:iCs/>
          <w:sz w:val="20"/>
          <w:szCs w:val="20"/>
          <w:lang w:val="es-ES"/>
        </w:rPr>
        <w:t xml:space="preserve"> deporte</w:t>
      </w:r>
      <w:r w:rsidR="00497A4C">
        <w:rPr>
          <w:rFonts w:cstheme="minorHAnsi"/>
          <w:i/>
          <w:iCs/>
          <w:sz w:val="20"/>
          <w:szCs w:val="20"/>
          <w:lang w:val="es-ES"/>
        </w:rPr>
        <w:t xml:space="preserve"> que practiqué</w:t>
      </w:r>
      <w:r w:rsidRPr="00CF59FD">
        <w:rPr>
          <w:rFonts w:cstheme="minorHAnsi"/>
          <w:i/>
          <w:iCs/>
          <w:sz w:val="20"/>
          <w:szCs w:val="20"/>
          <w:lang w:val="es-ES"/>
        </w:rPr>
        <w:t xml:space="preserve"> seguido</w:t>
      </w:r>
      <w:r w:rsidR="00497A4C">
        <w:rPr>
          <w:rFonts w:cstheme="minorHAnsi"/>
          <w:i/>
          <w:iCs/>
          <w:sz w:val="20"/>
          <w:szCs w:val="20"/>
          <w:lang w:val="es-ES"/>
        </w:rPr>
        <w:t xml:space="preserve"> en mi etapa escolar.</w:t>
      </w:r>
      <w:r w:rsidR="00315C9F" w:rsidRPr="00CF59FD">
        <w:rPr>
          <w:rFonts w:cstheme="minorHAnsi"/>
          <w:i/>
          <w:iCs/>
          <w:sz w:val="20"/>
          <w:szCs w:val="20"/>
          <w:lang w:val="es-ES"/>
        </w:rPr>
        <w:t xml:space="preserve"> </w:t>
      </w:r>
    </w:p>
    <w:p w14:paraId="0A6A4F22" w14:textId="3953FE7E" w:rsidR="004425AA" w:rsidRPr="00CF59FD" w:rsidRDefault="00315C9F" w:rsidP="004656AB">
      <w:pPr>
        <w:rPr>
          <w:b/>
          <w:bCs/>
          <w:i/>
          <w:iCs/>
          <w:sz w:val="20"/>
          <w:szCs w:val="20"/>
          <w:lang w:val="es-CL"/>
        </w:rPr>
      </w:pPr>
      <w:r w:rsidRPr="00CF59FD">
        <w:rPr>
          <w:b/>
          <w:bCs/>
          <w:sz w:val="20"/>
          <w:szCs w:val="20"/>
          <w:lang w:val="es-CL"/>
        </w:rPr>
        <w:t>Antecedentes relevantes</w:t>
      </w:r>
    </w:p>
    <w:p w14:paraId="6B5E3FA6" w14:textId="235D5E87" w:rsidR="00CF59FD" w:rsidRDefault="00315C9F" w:rsidP="00315C9F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  <w:lang w:val="es-ES"/>
        </w:rPr>
      </w:pPr>
      <w:r w:rsidRPr="00CF59FD">
        <w:rPr>
          <w:rFonts w:cstheme="minorHAnsi"/>
          <w:sz w:val="20"/>
          <w:szCs w:val="20"/>
          <w:lang w:val="es-ES"/>
        </w:rPr>
        <w:t xml:space="preserve">Mis capacidades de liderazgo se ven reflejadas en que he ocupado el cargo de presidente de mesa </w:t>
      </w:r>
      <w:r w:rsidR="00CF59FD">
        <w:rPr>
          <w:rFonts w:cstheme="minorHAnsi"/>
          <w:sz w:val="20"/>
          <w:szCs w:val="20"/>
          <w:lang w:val="es-ES"/>
        </w:rPr>
        <w:t>en 4 ocasiones, en el contexto de las elecciones organizadas por el SERVEL.</w:t>
      </w:r>
    </w:p>
    <w:p w14:paraId="500023BA" w14:textId="77777777" w:rsidR="00CF59FD" w:rsidRDefault="00CF59FD" w:rsidP="00CF59FD">
      <w:pPr>
        <w:pStyle w:val="Prrafodelista"/>
        <w:rPr>
          <w:rFonts w:cstheme="minorHAnsi"/>
          <w:sz w:val="20"/>
          <w:szCs w:val="20"/>
          <w:lang w:val="es-ES"/>
        </w:rPr>
      </w:pPr>
    </w:p>
    <w:p w14:paraId="61B50F87" w14:textId="64C3F200" w:rsidR="00CF59FD" w:rsidRDefault="00CF59FD" w:rsidP="00CF59FD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t>F</w:t>
      </w:r>
      <w:r w:rsidR="00315C9F" w:rsidRPr="00CF59FD">
        <w:rPr>
          <w:rFonts w:cstheme="minorHAnsi"/>
          <w:sz w:val="20"/>
          <w:szCs w:val="20"/>
          <w:lang w:val="es-ES"/>
        </w:rPr>
        <w:t xml:space="preserve">ui </w:t>
      </w:r>
      <w:r w:rsidRPr="00CF59FD">
        <w:rPr>
          <w:rFonts w:cstheme="minorHAnsi"/>
          <w:sz w:val="20"/>
          <w:szCs w:val="20"/>
          <w:lang w:val="es-ES"/>
        </w:rPr>
        <w:t xml:space="preserve">elegido </w:t>
      </w:r>
      <w:r w:rsidR="004A1B6A">
        <w:rPr>
          <w:rFonts w:cstheme="minorHAnsi"/>
          <w:sz w:val="20"/>
          <w:szCs w:val="20"/>
          <w:lang w:val="es-ES"/>
        </w:rPr>
        <w:t>como</w:t>
      </w:r>
      <w:r w:rsidR="00315C9F" w:rsidRPr="00CF59FD">
        <w:rPr>
          <w:rFonts w:cstheme="minorHAnsi"/>
          <w:sz w:val="20"/>
          <w:szCs w:val="20"/>
          <w:lang w:val="es-ES"/>
        </w:rPr>
        <w:t xml:space="preserve"> presidente del 4to medio</w:t>
      </w:r>
      <w:r w:rsidR="004A1B6A">
        <w:rPr>
          <w:rFonts w:cstheme="minorHAnsi"/>
          <w:sz w:val="20"/>
          <w:szCs w:val="20"/>
          <w:lang w:val="es-ES"/>
        </w:rPr>
        <w:t>, ejerciendo este cargo durante el</w:t>
      </w:r>
      <w:r w:rsidR="00315C9F" w:rsidRPr="00CF59FD">
        <w:rPr>
          <w:rFonts w:cstheme="minorHAnsi"/>
          <w:sz w:val="20"/>
          <w:szCs w:val="20"/>
          <w:lang w:val="es-ES"/>
        </w:rPr>
        <w:t xml:space="preserve"> 2021</w:t>
      </w:r>
      <w:r w:rsidR="004A1B6A">
        <w:rPr>
          <w:rFonts w:cstheme="minorHAnsi"/>
          <w:sz w:val="20"/>
          <w:szCs w:val="20"/>
          <w:lang w:val="es-ES"/>
        </w:rPr>
        <w:t xml:space="preserve"> </w:t>
      </w:r>
      <w:r w:rsidR="00315C9F" w:rsidRPr="00CF59FD">
        <w:rPr>
          <w:rFonts w:cstheme="minorHAnsi"/>
          <w:sz w:val="20"/>
          <w:szCs w:val="20"/>
          <w:lang w:val="es-ES"/>
        </w:rPr>
        <w:t>en el colegio Josefino Santísima Trinidad</w:t>
      </w:r>
      <w:r w:rsidRPr="00CF59FD">
        <w:rPr>
          <w:rFonts w:cstheme="minorHAnsi"/>
          <w:sz w:val="20"/>
          <w:szCs w:val="20"/>
          <w:lang w:val="es-ES"/>
        </w:rPr>
        <w:t>.</w:t>
      </w:r>
    </w:p>
    <w:p w14:paraId="09CE2360" w14:textId="77777777" w:rsidR="00CF59FD" w:rsidRPr="00CF59FD" w:rsidRDefault="00CF59FD" w:rsidP="00CF59FD">
      <w:pPr>
        <w:pStyle w:val="Prrafodelista"/>
        <w:rPr>
          <w:rFonts w:cstheme="minorHAnsi"/>
          <w:sz w:val="20"/>
          <w:szCs w:val="20"/>
          <w:lang w:val="es-ES"/>
        </w:rPr>
      </w:pPr>
    </w:p>
    <w:p w14:paraId="424FF25D" w14:textId="084568C2" w:rsidR="00CF59FD" w:rsidRPr="00CF59FD" w:rsidRDefault="00CF59FD" w:rsidP="00315C9F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t>Fui reconocido con el Premio a la Trayectoria Deportiva durante la enseñanza media, lo que refleja mi perseverancia y compromiso con los proyectos que me motivan.</w:t>
      </w:r>
    </w:p>
    <w:p w14:paraId="3C95D71E" w14:textId="24D770C9" w:rsidR="00FA70F6" w:rsidRPr="004A1B6A" w:rsidRDefault="00CF59FD" w:rsidP="004656AB">
      <w:pPr>
        <w:rPr>
          <w:b/>
          <w:bCs/>
          <w:sz w:val="20"/>
          <w:szCs w:val="20"/>
          <w:lang w:val="es-ES"/>
        </w:rPr>
      </w:pPr>
      <w:r w:rsidRPr="004A1B6A">
        <w:rPr>
          <w:b/>
          <w:bCs/>
          <w:sz w:val="20"/>
          <w:szCs w:val="20"/>
          <w:lang w:val="es-ES"/>
        </w:rPr>
        <w:t>Otras aptitudes</w:t>
      </w:r>
    </w:p>
    <w:p w14:paraId="780E9167" w14:textId="69686A39" w:rsidR="00CF59FD" w:rsidRPr="004A1B6A" w:rsidRDefault="00CF59FD" w:rsidP="00CF59FD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A1B6A">
        <w:rPr>
          <w:sz w:val="20"/>
          <w:szCs w:val="20"/>
          <w:lang w:val="es-ES"/>
        </w:rPr>
        <w:t>Manejo avanzado de Microsoft Office (Word, Excel y Power Point)</w:t>
      </w:r>
    </w:p>
    <w:p w14:paraId="65BFEA97" w14:textId="68742C75" w:rsidR="00CF59FD" w:rsidRPr="004A1B6A" w:rsidRDefault="004A1B6A" w:rsidP="00CF59FD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A1B6A">
        <w:rPr>
          <w:sz w:val="20"/>
          <w:szCs w:val="20"/>
          <w:lang w:val="es-ES"/>
        </w:rPr>
        <w:t>Nivel de inglés:</w:t>
      </w:r>
    </w:p>
    <w:p w14:paraId="21B7B41E" w14:textId="2116E21C" w:rsidR="004A1B6A" w:rsidRPr="004A1B6A" w:rsidRDefault="004A1B6A" w:rsidP="004A1B6A">
      <w:pPr>
        <w:pStyle w:val="Prrafodelista"/>
        <w:numPr>
          <w:ilvl w:val="1"/>
          <w:numId w:val="2"/>
        </w:numPr>
        <w:rPr>
          <w:sz w:val="20"/>
          <w:szCs w:val="20"/>
          <w:lang w:val="es-ES"/>
        </w:rPr>
      </w:pPr>
      <w:r w:rsidRPr="004A1B6A">
        <w:rPr>
          <w:sz w:val="20"/>
          <w:szCs w:val="20"/>
          <w:lang w:val="es-ES"/>
        </w:rPr>
        <w:t>Comprensión escrita:</w:t>
      </w:r>
      <w:r w:rsidR="00497A4C">
        <w:rPr>
          <w:sz w:val="20"/>
          <w:szCs w:val="20"/>
          <w:lang w:val="es-ES"/>
        </w:rPr>
        <w:t xml:space="preserve"> Medio - alto</w:t>
      </w:r>
      <w:r>
        <w:rPr>
          <w:sz w:val="20"/>
          <w:szCs w:val="20"/>
          <w:lang w:val="es-ES"/>
        </w:rPr>
        <w:t xml:space="preserve"> </w:t>
      </w:r>
    </w:p>
    <w:p w14:paraId="59663F27" w14:textId="157A26C9" w:rsidR="004A1B6A" w:rsidRPr="004A1B6A" w:rsidRDefault="004A1B6A" w:rsidP="004A1B6A">
      <w:pPr>
        <w:pStyle w:val="Prrafodelista"/>
        <w:numPr>
          <w:ilvl w:val="1"/>
          <w:numId w:val="2"/>
        </w:numPr>
        <w:rPr>
          <w:sz w:val="20"/>
          <w:szCs w:val="20"/>
          <w:lang w:val="es-ES"/>
        </w:rPr>
      </w:pPr>
      <w:r w:rsidRPr="004A1B6A">
        <w:rPr>
          <w:sz w:val="20"/>
          <w:szCs w:val="20"/>
          <w:lang w:val="es-ES"/>
        </w:rPr>
        <w:t>Comprensión oral:</w:t>
      </w:r>
      <w:r w:rsidR="00497A4C">
        <w:rPr>
          <w:sz w:val="20"/>
          <w:szCs w:val="20"/>
          <w:lang w:val="es-ES"/>
        </w:rPr>
        <w:t xml:space="preserve"> Medio - alto</w:t>
      </w:r>
    </w:p>
    <w:p w14:paraId="4F9ABAD3" w14:textId="5DAFD073" w:rsidR="004A1B6A" w:rsidRPr="004A1B6A" w:rsidRDefault="004A1B6A" w:rsidP="004A1B6A">
      <w:pPr>
        <w:pStyle w:val="Prrafodelista"/>
        <w:numPr>
          <w:ilvl w:val="1"/>
          <w:numId w:val="2"/>
        </w:numPr>
        <w:rPr>
          <w:sz w:val="20"/>
          <w:szCs w:val="20"/>
          <w:lang w:val="es-ES"/>
        </w:rPr>
      </w:pPr>
      <w:r w:rsidRPr="004A1B6A">
        <w:rPr>
          <w:sz w:val="20"/>
          <w:szCs w:val="20"/>
          <w:lang w:val="es-ES"/>
        </w:rPr>
        <w:t>Discurso escrito:</w:t>
      </w:r>
      <w:r w:rsidR="00497A4C">
        <w:rPr>
          <w:sz w:val="20"/>
          <w:szCs w:val="20"/>
          <w:lang w:val="es-ES"/>
        </w:rPr>
        <w:t xml:space="preserve"> Medio</w:t>
      </w:r>
    </w:p>
    <w:p w14:paraId="477CD938" w14:textId="7BC09E54" w:rsidR="004425AA" w:rsidRPr="004A1B6A" w:rsidRDefault="004A1B6A" w:rsidP="004656AB">
      <w:pPr>
        <w:pStyle w:val="Prrafodelista"/>
        <w:numPr>
          <w:ilvl w:val="1"/>
          <w:numId w:val="2"/>
        </w:numPr>
        <w:rPr>
          <w:sz w:val="20"/>
          <w:szCs w:val="20"/>
          <w:lang w:val="es-ES"/>
        </w:rPr>
      </w:pPr>
      <w:r w:rsidRPr="004A1B6A">
        <w:rPr>
          <w:sz w:val="20"/>
          <w:szCs w:val="20"/>
          <w:lang w:val="es-ES"/>
        </w:rPr>
        <w:t>Discurso oral:</w:t>
      </w:r>
      <w:r w:rsidR="00497A4C">
        <w:rPr>
          <w:sz w:val="20"/>
          <w:szCs w:val="20"/>
          <w:lang w:val="es-ES"/>
        </w:rPr>
        <w:t xml:space="preserve"> </w:t>
      </w:r>
      <w:bookmarkStart w:id="9" w:name="_GoBack"/>
      <w:bookmarkEnd w:id="9"/>
      <w:r w:rsidR="00497A4C">
        <w:rPr>
          <w:sz w:val="20"/>
          <w:szCs w:val="20"/>
          <w:lang w:val="es-ES"/>
        </w:rPr>
        <w:t>Medio</w:t>
      </w:r>
    </w:p>
    <w:sectPr w:rsidR="004425AA" w:rsidRPr="004A1B6A" w:rsidSect="004A1B6A">
      <w:pgSz w:w="12240" w:h="15840"/>
      <w:pgMar w:top="1417" w:right="1701" w:bottom="90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00069"/>
    <w:multiLevelType w:val="hybridMultilevel"/>
    <w:tmpl w:val="F162BD0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F6666"/>
    <w:multiLevelType w:val="hybridMultilevel"/>
    <w:tmpl w:val="08BC7F2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36D"/>
    <w:rsid w:val="00127A35"/>
    <w:rsid w:val="001A57D9"/>
    <w:rsid w:val="001B2B02"/>
    <w:rsid w:val="00315C9F"/>
    <w:rsid w:val="004425AA"/>
    <w:rsid w:val="004656AB"/>
    <w:rsid w:val="00497A4C"/>
    <w:rsid w:val="004A1B6A"/>
    <w:rsid w:val="00572668"/>
    <w:rsid w:val="006B523B"/>
    <w:rsid w:val="008146A8"/>
    <w:rsid w:val="008F7EE5"/>
    <w:rsid w:val="009551AE"/>
    <w:rsid w:val="00A1036D"/>
    <w:rsid w:val="00B47502"/>
    <w:rsid w:val="00BC5F51"/>
    <w:rsid w:val="00C76A94"/>
    <w:rsid w:val="00CF59FD"/>
    <w:rsid w:val="00E759ED"/>
    <w:rsid w:val="00E933AC"/>
    <w:rsid w:val="00FA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533B"/>
  <w15:chartTrackingRefBased/>
  <w15:docId w15:val="{999644C8-55CF-45A0-8DC1-15C49DC5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656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5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n">
    <w:name w:val="Revision"/>
    <w:hidden/>
    <w:uiPriority w:val="99"/>
    <w:semiHidden/>
    <w:rsid w:val="009551AE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551AE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551A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F7EE5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15C9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97A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7A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917D4E-F3B7-4637-A1DC-421819E94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CeCy Pino</dc:creator>
  <cp:keywords/>
  <dc:description/>
  <cp:lastModifiedBy>CeCy Pino</cp:lastModifiedBy>
  <cp:revision>3</cp:revision>
  <dcterms:created xsi:type="dcterms:W3CDTF">2021-12-22T16:40:00Z</dcterms:created>
  <dcterms:modified xsi:type="dcterms:W3CDTF">2021-12-23T02:06:00Z</dcterms:modified>
</cp:coreProperties>
</file>